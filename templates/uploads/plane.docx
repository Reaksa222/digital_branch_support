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1A2D" w14:textId="2AA8F2DE" w:rsidR="0033160D" w:rsidRPr="007C2256" w:rsidRDefault="00C66D30" w:rsidP="00C66D30">
      <w:pPr>
        <w:jc w:val="center"/>
        <w:rPr>
          <w:rFonts w:ascii="Khmer OS Siemreap" w:hAnsi="Khmer OS Siemreap" w:cs="Khmer OS Siemreap"/>
          <w:sz w:val="28"/>
          <w:szCs w:val="28"/>
        </w:rPr>
      </w:pPr>
      <w:r w:rsidRPr="007C2256">
        <w:rPr>
          <w:rFonts w:ascii="Khmer OS Siemreap" w:hAnsi="Khmer OS Siemreap" w:cs="Khmer OS Siemreap" w:hint="cs"/>
          <w:sz w:val="28"/>
          <w:szCs w:val="28"/>
          <w:cs/>
        </w:rPr>
        <w:t>ព្រះរាជាណាក្រកម្ពុជា</w:t>
      </w:r>
    </w:p>
    <w:p w14:paraId="17267D4E" w14:textId="6FFCBB5A" w:rsidR="00C66D30" w:rsidRPr="007C2256" w:rsidRDefault="00C66D30" w:rsidP="00C66D30">
      <w:pPr>
        <w:jc w:val="center"/>
        <w:rPr>
          <w:rFonts w:ascii="Khmer OS Siemreap" w:hAnsi="Khmer OS Siemreap" w:cs="Khmer OS Siemreap"/>
          <w:sz w:val="28"/>
          <w:szCs w:val="28"/>
        </w:rPr>
      </w:pPr>
      <w:r w:rsidRPr="007C2256">
        <w:rPr>
          <w:rFonts w:ascii="Khmer OS Siemreap" w:hAnsi="Khmer OS Siemreap" w:cs="Khmer OS Siemreap" w:hint="cs"/>
          <w:sz w:val="28"/>
          <w:szCs w:val="28"/>
          <w:cs/>
        </w:rPr>
        <w:t>ជាតិសាសនា ព្រះមហាក្សត្រ</w:t>
      </w:r>
    </w:p>
    <w:p w14:paraId="6B9FDDB2" w14:textId="2FC29009" w:rsidR="00C66D30" w:rsidRPr="007C2256" w:rsidRDefault="00C66D30" w:rsidP="00C66D30">
      <w:pPr>
        <w:jc w:val="center"/>
        <w:rPr>
          <w:rFonts w:ascii="Khmer OS Siemreap" w:hAnsi="Khmer OS Siemreap" w:cs="Khmer OS Siemreap"/>
          <w:sz w:val="28"/>
          <w:szCs w:val="28"/>
        </w:rPr>
      </w:pPr>
      <w:r w:rsidRPr="007C2256">
        <w:rPr>
          <w:rFonts w:ascii="Khmer OS Siemreap" w:hAnsi="Khmer OS Siemreap" w:cs="Khmer OS Siemreap" w:hint="cs"/>
          <w:sz w:val="28"/>
          <w:szCs w:val="28"/>
          <w:cs/>
        </w:rPr>
        <w:t>សំណើរស្នើរសំបើកលុយ ឡានដឹកដី</w:t>
      </w:r>
    </w:p>
    <w:p w14:paraId="1CF310F6" w14:textId="68D4D35E" w:rsidR="00C66D30" w:rsidRPr="007C2256" w:rsidRDefault="00C66D30" w:rsidP="00C66D30">
      <w:pPr>
        <w:jc w:val="center"/>
        <w:rPr>
          <w:rFonts w:ascii="Khmer OS Siemreap" w:hAnsi="Khmer OS Siemreap" w:cs="Khmer OS Siemreap"/>
          <w:sz w:val="28"/>
          <w:szCs w:val="28"/>
        </w:rPr>
      </w:pPr>
      <w:r w:rsidRPr="007C2256">
        <w:rPr>
          <w:rFonts w:ascii="Khmer OS Siemreap" w:hAnsi="Khmer OS Siemreap" w:cs="Khmer OS Siemreap" w:hint="cs"/>
          <w:sz w:val="28"/>
          <w:szCs w:val="28"/>
          <w:cs/>
        </w:rPr>
        <w:t>តារាងចាក់ដីប្រចាំថ្ងៃ</w:t>
      </w:r>
    </w:p>
    <w:p w14:paraId="3116F6ED" w14:textId="77777777" w:rsidR="007C2256" w:rsidRPr="007C2256" w:rsidRDefault="00C66D30" w:rsidP="007C2256">
      <w:pPr>
        <w:jc w:val="center"/>
        <w:rPr>
          <w:rFonts w:ascii="Khmer OS Siemreap" w:hAnsi="Khmer OS Siemreap" w:cs="Khmer OS Siemreap"/>
          <w:sz w:val="28"/>
          <w:szCs w:val="28"/>
        </w:rPr>
      </w:pPr>
      <w:r w:rsidRPr="007C2256">
        <w:rPr>
          <w:rFonts w:ascii="Khmer OS Siemreap" w:hAnsi="Khmer OS Siemreap" w:cs="Khmer OS Siemreap" w:hint="cs"/>
          <w:sz w:val="28"/>
          <w:szCs w:val="28"/>
          <w:cs/>
        </w:rPr>
        <w:t>ការដ្ឋាន</w:t>
      </w:r>
      <w:r w:rsidRPr="007C2256">
        <w:rPr>
          <w:rFonts w:ascii="Khmer OS Siemreap" w:hAnsi="Khmer OS Siemreap" w:cs="Khmer OS Siemreap"/>
          <w:sz w:val="28"/>
          <w:szCs w:val="28"/>
        </w:rPr>
        <w:t>…………………………..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4BEA" w14:paraId="2B2FDCDB" w14:textId="77777777" w:rsidTr="009D4BEA">
        <w:trPr>
          <w:ins w:id="0" w:author="reaksa thieng" w:date="2023-04-08T16:05:00Z"/>
        </w:trPr>
        <w:tc>
          <w:tcPr>
            <w:tcW w:w="9350" w:type="dxa"/>
          </w:tcPr>
          <w:p w14:paraId="110FEE26" w14:textId="4D80C7DF" w:rsidR="009D4BEA" w:rsidRDefault="009D4BEA" w:rsidP="009D4BEA">
            <w:pPr>
              <w:rPr>
                <w:ins w:id="1" w:author="reaksa thieng" w:date="2023-04-08T16:05:00Z"/>
                <w:rFonts w:ascii="Khmer OS Siemreap" w:hAnsi="Khmer OS Siemreap" w:cs="Khmer OS Siemreap" w:hint="cs"/>
                <w:sz w:val="28"/>
                <w:szCs w:val="28"/>
              </w:rPr>
            </w:pPr>
            <w:ins w:id="2" w:author="reaksa thieng" w:date="2023-04-08T16:05:00Z"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1. ថ្ងៃទី​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…….. 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 ខែ​​​​            ​​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>ឆ្នាំ                ចំនួន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……</w:t>
              </w:r>
            </w:ins>
          </w:p>
        </w:tc>
      </w:tr>
      <w:tr w:rsidR="009D4BEA" w14:paraId="21CA901C" w14:textId="77777777" w:rsidTr="009D4BEA">
        <w:trPr>
          <w:ins w:id="3" w:author="reaksa thieng" w:date="2023-04-08T16:05:00Z"/>
        </w:trPr>
        <w:tc>
          <w:tcPr>
            <w:tcW w:w="9350" w:type="dxa"/>
          </w:tcPr>
          <w:p w14:paraId="6638881C" w14:textId="5FF284CC" w:rsidR="009D4BEA" w:rsidRDefault="009D4BEA" w:rsidP="007C2256">
            <w:pPr>
              <w:rPr>
                <w:ins w:id="4" w:author="reaksa thieng" w:date="2023-04-08T16:05:00Z"/>
                <w:rFonts w:ascii="Khmer OS Siemreap" w:hAnsi="Khmer OS Siemreap" w:cs="Khmer OS Siemreap" w:hint="cs"/>
                <w:sz w:val="28"/>
                <w:szCs w:val="28"/>
              </w:rPr>
            </w:pPr>
            <w:ins w:id="5" w:author="reaksa thieng" w:date="2023-04-08T16:05:00Z">
              <w:r>
                <w:rPr>
                  <w:rFonts w:ascii="Khmer OS Siemreap" w:hAnsi="Khmer OS Siemreap" w:cs="Khmer OS Siemreap"/>
                  <w:sz w:val="28"/>
                  <w:szCs w:val="28"/>
                </w:rPr>
                <w:t>2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. ថ្ងៃទី​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…….. 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 ខែ​​​​            ​​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>ឆ្នាំ                ចំនួន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……</w:t>
              </w:r>
            </w:ins>
          </w:p>
        </w:tc>
      </w:tr>
      <w:tr w:rsidR="009D4BEA" w14:paraId="7BD1F73A" w14:textId="77777777" w:rsidTr="009D4BEA">
        <w:trPr>
          <w:ins w:id="6" w:author="reaksa thieng" w:date="2023-04-08T16:05:00Z"/>
        </w:trPr>
        <w:tc>
          <w:tcPr>
            <w:tcW w:w="9350" w:type="dxa"/>
          </w:tcPr>
          <w:p w14:paraId="73075843" w14:textId="4898F54C" w:rsidR="009D4BEA" w:rsidRDefault="009D4BEA" w:rsidP="007C2256">
            <w:pPr>
              <w:rPr>
                <w:ins w:id="7" w:author="reaksa thieng" w:date="2023-04-08T16:05:00Z"/>
                <w:rFonts w:ascii="Khmer OS Siemreap" w:hAnsi="Khmer OS Siemreap" w:cs="Khmer OS Siemreap" w:hint="cs"/>
                <w:sz w:val="28"/>
                <w:szCs w:val="28"/>
              </w:rPr>
            </w:pPr>
            <w:ins w:id="8" w:author="reaksa thieng" w:date="2023-04-08T16:05:00Z">
              <w:r>
                <w:rPr>
                  <w:rFonts w:ascii="Khmer OS Siemreap" w:hAnsi="Khmer OS Siemreap" w:cs="Khmer OS Siemreap"/>
                  <w:sz w:val="28"/>
                  <w:szCs w:val="28"/>
                </w:rPr>
                <w:t>3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. ថ្ងៃទី​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…….. 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 ខែ​​​​            ​​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>ឆ្នាំ                ចំនួន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……</w:t>
              </w:r>
            </w:ins>
          </w:p>
        </w:tc>
      </w:tr>
      <w:tr w:rsidR="009D4BEA" w14:paraId="2AC5B599" w14:textId="77777777" w:rsidTr="009D4BEA">
        <w:trPr>
          <w:ins w:id="9" w:author="reaksa thieng" w:date="2023-04-08T16:05:00Z"/>
        </w:trPr>
        <w:tc>
          <w:tcPr>
            <w:tcW w:w="9350" w:type="dxa"/>
          </w:tcPr>
          <w:p w14:paraId="410653B2" w14:textId="22D718BF" w:rsidR="009D4BEA" w:rsidRDefault="009D4BEA" w:rsidP="007C2256">
            <w:pPr>
              <w:rPr>
                <w:ins w:id="10" w:author="reaksa thieng" w:date="2023-04-08T16:05:00Z"/>
                <w:rFonts w:ascii="Khmer OS Siemreap" w:hAnsi="Khmer OS Siemreap" w:cs="Khmer OS Siemreap" w:hint="cs"/>
                <w:sz w:val="28"/>
                <w:szCs w:val="28"/>
              </w:rPr>
            </w:pPr>
            <w:ins w:id="11" w:author="reaksa thieng" w:date="2023-04-08T16:05:00Z">
              <w:r>
                <w:rPr>
                  <w:rFonts w:ascii="Khmer OS Siemreap" w:hAnsi="Khmer OS Siemreap" w:cs="Khmer OS Siemreap"/>
                  <w:sz w:val="28"/>
                  <w:szCs w:val="28"/>
                </w:rPr>
                <w:t>4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. ថ្ងៃទី​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…….. 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 ខែ​​​​            ​​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>ឆ្នាំ                ចំនួន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……</w:t>
              </w:r>
            </w:ins>
          </w:p>
        </w:tc>
      </w:tr>
      <w:tr w:rsidR="009D4BEA" w14:paraId="5A15B059" w14:textId="77777777" w:rsidTr="009D4BEA">
        <w:trPr>
          <w:ins w:id="12" w:author="reaksa thieng" w:date="2023-04-08T16:05:00Z"/>
        </w:trPr>
        <w:tc>
          <w:tcPr>
            <w:tcW w:w="9350" w:type="dxa"/>
          </w:tcPr>
          <w:p w14:paraId="7DD47191" w14:textId="400B32B9" w:rsidR="009D4BEA" w:rsidRDefault="009D4BEA" w:rsidP="007C2256">
            <w:pPr>
              <w:rPr>
                <w:ins w:id="13" w:author="reaksa thieng" w:date="2023-04-08T16:05:00Z"/>
                <w:rFonts w:ascii="Khmer OS Siemreap" w:hAnsi="Khmer OS Siemreap" w:cs="Khmer OS Siemreap" w:hint="cs"/>
                <w:sz w:val="28"/>
                <w:szCs w:val="28"/>
              </w:rPr>
            </w:pPr>
            <w:ins w:id="14" w:author="reaksa thieng" w:date="2023-04-08T16:05:00Z">
              <w:r>
                <w:rPr>
                  <w:rFonts w:ascii="Khmer OS Siemreap" w:hAnsi="Khmer OS Siemreap" w:cs="Khmer OS Siemreap"/>
                  <w:sz w:val="28"/>
                  <w:szCs w:val="28"/>
                </w:rPr>
                <w:t>5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. ថ្ងៃទី​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…….. 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 ខែ​​​​            ​​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>ឆ្នាំ                ចំនួន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……</w:t>
              </w:r>
            </w:ins>
          </w:p>
        </w:tc>
      </w:tr>
      <w:tr w:rsidR="009D4BEA" w14:paraId="690397BC" w14:textId="77777777" w:rsidTr="009D4BEA">
        <w:trPr>
          <w:ins w:id="15" w:author="reaksa thieng" w:date="2023-04-08T16:05:00Z"/>
        </w:trPr>
        <w:tc>
          <w:tcPr>
            <w:tcW w:w="9350" w:type="dxa"/>
          </w:tcPr>
          <w:p w14:paraId="0D1B3D19" w14:textId="25A1B113" w:rsidR="009D4BEA" w:rsidRDefault="009D4BEA" w:rsidP="007C2256">
            <w:pPr>
              <w:rPr>
                <w:ins w:id="16" w:author="reaksa thieng" w:date="2023-04-08T16:05:00Z"/>
                <w:rFonts w:ascii="Khmer OS Siemreap" w:hAnsi="Khmer OS Siemreap" w:cs="Khmer OS Siemreap" w:hint="cs"/>
                <w:sz w:val="28"/>
                <w:szCs w:val="28"/>
              </w:rPr>
            </w:pPr>
            <w:ins w:id="17" w:author="reaksa thieng" w:date="2023-04-08T16:05:00Z">
              <w:r>
                <w:rPr>
                  <w:rFonts w:ascii="Khmer OS Siemreap" w:hAnsi="Khmer OS Siemreap" w:cs="Khmer OS Siemreap"/>
                  <w:sz w:val="28"/>
                  <w:szCs w:val="28"/>
                </w:rPr>
                <w:t>6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. ថ្ងៃទី​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…….. 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 ខែ​​​​            ​​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>ឆ្នាំ                ចំនួន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……</w:t>
              </w:r>
            </w:ins>
          </w:p>
        </w:tc>
      </w:tr>
      <w:tr w:rsidR="009D4BEA" w14:paraId="562C2ABA" w14:textId="77777777" w:rsidTr="009D4BEA">
        <w:trPr>
          <w:ins w:id="18" w:author="reaksa thieng" w:date="2023-04-08T16:05:00Z"/>
        </w:trPr>
        <w:tc>
          <w:tcPr>
            <w:tcW w:w="9350" w:type="dxa"/>
          </w:tcPr>
          <w:p w14:paraId="49E0F537" w14:textId="26DE88CD" w:rsidR="009D4BEA" w:rsidRDefault="009D4BEA" w:rsidP="007C2256">
            <w:pPr>
              <w:rPr>
                <w:ins w:id="19" w:author="reaksa thieng" w:date="2023-04-08T16:05:00Z"/>
                <w:rFonts w:ascii="Khmer OS Siemreap" w:hAnsi="Khmer OS Siemreap" w:cs="Khmer OS Siemreap" w:hint="cs"/>
                <w:sz w:val="28"/>
                <w:szCs w:val="28"/>
              </w:rPr>
            </w:pPr>
            <w:ins w:id="20" w:author="reaksa thieng" w:date="2023-04-08T16:06:00Z">
              <w:r>
                <w:rPr>
                  <w:rFonts w:ascii="Khmer OS Siemreap" w:hAnsi="Khmer OS Siemreap" w:cs="Khmer OS Siemreap"/>
                  <w:sz w:val="28"/>
                  <w:szCs w:val="28"/>
                </w:rPr>
                <w:t>7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. ថ្ងៃទី​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…….. 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 ខែ​​​​            ​​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>ឆ្នាំ                ចំនួន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……</w:t>
              </w:r>
            </w:ins>
          </w:p>
        </w:tc>
      </w:tr>
      <w:tr w:rsidR="009D4BEA" w14:paraId="1F31EFA1" w14:textId="77777777" w:rsidTr="009D4BEA">
        <w:trPr>
          <w:ins w:id="21" w:author="reaksa thieng" w:date="2023-04-08T16:05:00Z"/>
        </w:trPr>
        <w:tc>
          <w:tcPr>
            <w:tcW w:w="9350" w:type="dxa"/>
          </w:tcPr>
          <w:p w14:paraId="7770030D" w14:textId="6EC487B5" w:rsidR="009D4BEA" w:rsidRDefault="009D4BEA" w:rsidP="007C2256">
            <w:pPr>
              <w:rPr>
                <w:ins w:id="22" w:author="reaksa thieng" w:date="2023-04-08T16:05:00Z"/>
                <w:rFonts w:ascii="Khmer OS Siemreap" w:hAnsi="Khmer OS Siemreap" w:cs="Khmer OS Siemreap" w:hint="cs"/>
                <w:sz w:val="28"/>
                <w:szCs w:val="28"/>
              </w:rPr>
            </w:pPr>
            <w:ins w:id="23" w:author="reaksa thieng" w:date="2023-04-08T16:06:00Z">
              <w:r>
                <w:rPr>
                  <w:rFonts w:ascii="Khmer OS Siemreap" w:hAnsi="Khmer OS Siemreap" w:cs="Khmer OS Siemreap"/>
                  <w:sz w:val="28"/>
                  <w:szCs w:val="28"/>
                </w:rPr>
                <w:t>8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. ថ្ងៃទី​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…….. 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 ខែ​​​​            ​​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>ឆ្នាំ                ចំនួន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……</w:t>
              </w:r>
            </w:ins>
          </w:p>
        </w:tc>
      </w:tr>
      <w:tr w:rsidR="009D4BEA" w14:paraId="1BBA2156" w14:textId="77777777" w:rsidTr="009D4BEA">
        <w:trPr>
          <w:ins w:id="24" w:author="reaksa thieng" w:date="2023-04-08T16:05:00Z"/>
        </w:trPr>
        <w:tc>
          <w:tcPr>
            <w:tcW w:w="9350" w:type="dxa"/>
          </w:tcPr>
          <w:p w14:paraId="59C2A829" w14:textId="13BF1772" w:rsidR="009D4BEA" w:rsidRDefault="009D4BEA" w:rsidP="007C2256">
            <w:pPr>
              <w:rPr>
                <w:ins w:id="25" w:author="reaksa thieng" w:date="2023-04-08T16:05:00Z"/>
                <w:rFonts w:ascii="Khmer OS Siemreap" w:hAnsi="Khmer OS Siemreap" w:cs="Khmer OS Siemreap" w:hint="cs"/>
                <w:sz w:val="28"/>
                <w:szCs w:val="28"/>
              </w:rPr>
            </w:pPr>
            <w:ins w:id="26" w:author="reaksa thieng" w:date="2023-04-08T16:06:00Z">
              <w:r>
                <w:rPr>
                  <w:rFonts w:ascii="Khmer OS Siemreap" w:hAnsi="Khmer OS Siemreap" w:cs="Khmer OS Siemreap"/>
                  <w:sz w:val="28"/>
                  <w:szCs w:val="28"/>
                </w:rPr>
                <w:t>9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. ថ្ងៃទី​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…….. 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 ខែ​​​​            ​​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>ឆ្នាំ                ចំនួន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……</w:t>
              </w:r>
            </w:ins>
          </w:p>
        </w:tc>
      </w:tr>
      <w:tr w:rsidR="009D4BEA" w14:paraId="0FC579AC" w14:textId="77777777" w:rsidTr="009D4BEA">
        <w:trPr>
          <w:ins w:id="27" w:author="reaksa thieng" w:date="2023-04-08T16:05:00Z"/>
        </w:trPr>
        <w:tc>
          <w:tcPr>
            <w:tcW w:w="9350" w:type="dxa"/>
          </w:tcPr>
          <w:p w14:paraId="4E9D9E0F" w14:textId="02B43AE1" w:rsidR="009D4BEA" w:rsidRDefault="009D4BEA" w:rsidP="007C2256">
            <w:pPr>
              <w:rPr>
                <w:ins w:id="28" w:author="reaksa thieng" w:date="2023-04-08T16:05:00Z"/>
                <w:rFonts w:ascii="Khmer OS Siemreap" w:hAnsi="Khmer OS Siemreap" w:cs="Khmer OS Siemreap" w:hint="cs"/>
                <w:sz w:val="28"/>
                <w:szCs w:val="28"/>
              </w:rPr>
            </w:pPr>
            <w:ins w:id="29" w:author="reaksa thieng" w:date="2023-04-08T16:06:00Z"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>1</w:t>
              </w:r>
              <w:r>
                <w:rPr>
                  <w:rFonts w:ascii="Khmer OS Siemreap" w:hAnsi="Khmer OS Siemreap" w:cs="Khmer OS Siemreap"/>
                  <w:sz w:val="28"/>
                  <w:szCs w:val="28"/>
                </w:rPr>
                <w:t>0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. ថ្ងៃទី​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…….. 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 ខែ​​​​            ​​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>ឆ្នាំ                ចំនួន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……</w:t>
              </w:r>
            </w:ins>
          </w:p>
        </w:tc>
      </w:tr>
      <w:tr w:rsidR="009D4BEA" w14:paraId="22741A2E" w14:textId="77777777" w:rsidTr="009D4BEA">
        <w:trPr>
          <w:ins w:id="30" w:author="reaksa thieng" w:date="2023-04-08T16:05:00Z"/>
        </w:trPr>
        <w:tc>
          <w:tcPr>
            <w:tcW w:w="9350" w:type="dxa"/>
          </w:tcPr>
          <w:p w14:paraId="25D97542" w14:textId="47478E86" w:rsidR="009D4BEA" w:rsidRDefault="009D4BEA" w:rsidP="007C2256">
            <w:pPr>
              <w:rPr>
                <w:ins w:id="31" w:author="reaksa thieng" w:date="2023-04-08T16:05:00Z"/>
                <w:rFonts w:ascii="Khmer OS Siemreap" w:hAnsi="Khmer OS Siemreap" w:cs="Khmer OS Siemreap" w:hint="cs"/>
                <w:sz w:val="28"/>
                <w:szCs w:val="28"/>
              </w:rPr>
            </w:pPr>
            <w:ins w:id="32" w:author="reaksa thieng" w:date="2023-04-08T16:06:00Z">
              <w:r>
                <w:rPr>
                  <w:rFonts w:ascii="Khmer OS Siemreap" w:hAnsi="Khmer OS Siemreap" w:cs="Khmer OS Siemreap"/>
                  <w:sz w:val="28"/>
                  <w:szCs w:val="28"/>
                </w:rPr>
                <w:t>1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1. ថ្ងៃទី​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…….. 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 ខែ​​​​            ​​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>ឆ្នាំ                ចំនួន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……</w:t>
              </w:r>
            </w:ins>
          </w:p>
        </w:tc>
      </w:tr>
      <w:tr w:rsidR="009D4BEA" w14:paraId="03E8E771" w14:textId="77777777" w:rsidTr="009D4BEA">
        <w:trPr>
          <w:ins w:id="33" w:author="reaksa thieng" w:date="2023-04-08T16:05:00Z"/>
        </w:trPr>
        <w:tc>
          <w:tcPr>
            <w:tcW w:w="9350" w:type="dxa"/>
          </w:tcPr>
          <w:p w14:paraId="5B1D08D6" w14:textId="07013E7E" w:rsidR="009D4BEA" w:rsidRDefault="009D4BEA" w:rsidP="007C2256">
            <w:pPr>
              <w:rPr>
                <w:ins w:id="34" w:author="reaksa thieng" w:date="2023-04-08T16:05:00Z"/>
                <w:rFonts w:ascii="Khmer OS Siemreap" w:hAnsi="Khmer OS Siemreap" w:cs="Khmer OS Siemreap" w:hint="cs"/>
                <w:sz w:val="28"/>
                <w:szCs w:val="28"/>
              </w:rPr>
            </w:pPr>
            <w:ins w:id="35" w:author="reaksa thieng" w:date="2023-04-08T16:06:00Z"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>1</w:t>
              </w:r>
              <w:r>
                <w:rPr>
                  <w:rFonts w:ascii="Khmer OS Siemreap" w:hAnsi="Khmer OS Siemreap" w:cs="Khmer OS Siemreap"/>
                  <w:sz w:val="28"/>
                  <w:szCs w:val="28"/>
                </w:rPr>
                <w:t>2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. ថ្ងៃទី​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…….. 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 ខែ​​​​            ​​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>ឆ្នាំ                ចំនួន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……</w:t>
              </w:r>
            </w:ins>
          </w:p>
        </w:tc>
      </w:tr>
      <w:tr w:rsidR="009D4BEA" w14:paraId="37E64AE3" w14:textId="77777777" w:rsidTr="009D4BEA">
        <w:trPr>
          <w:ins w:id="36" w:author="reaksa thieng" w:date="2023-04-08T16:05:00Z"/>
        </w:trPr>
        <w:tc>
          <w:tcPr>
            <w:tcW w:w="9350" w:type="dxa"/>
          </w:tcPr>
          <w:p w14:paraId="19038A88" w14:textId="76922EB9" w:rsidR="009D4BEA" w:rsidRDefault="009D4BEA" w:rsidP="007C2256">
            <w:pPr>
              <w:rPr>
                <w:ins w:id="37" w:author="reaksa thieng" w:date="2023-04-08T16:05:00Z"/>
                <w:rFonts w:ascii="Khmer OS Siemreap" w:hAnsi="Khmer OS Siemreap" w:cs="Khmer OS Siemreap" w:hint="cs"/>
                <w:sz w:val="28"/>
                <w:szCs w:val="28"/>
              </w:rPr>
            </w:pPr>
            <w:ins w:id="38" w:author="reaksa thieng" w:date="2023-04-08T16:06:00Z"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>1</w:t>
              </w:r>
              <w:r>
                <w:rPr>
                  <w:rFonts w:ascii="Khmer OS Siemreap" w:hAnsi="Khmer OS Siemreap" w:cs="Khmer OS Siemreap"/>
                  <w:sz w:val="28"/>
                  <w:szCs w:val="28"/>
                </w:rPr>
                <w:t>3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. ថ្ងៃទី​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…….. 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 ខែ​​​​            ​​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>ឆ្នាំ                ចំនួន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……</w:t>
              </w:r>
            </w:ins>
          </w:p>
        </w:tc>
      </w:tr>
      <w:tr w:rsidR="009D4BEA" w14:paraId="1028EF21" w14:textId="77777777" w:rsidTr="009D4BEA">
        <w:trPr>
          <w:ins w:id="39" w:author="reaksa thieng" w:date="2023-04-08T16:05:00Z"/>
        </w:trPr>
        <w:tc>
          <w:tcPr>
            <w:tcW w:w="9350" w:type="dxa"/>
          </w:tcPr>
          <w:p w14:paraId="18D3CB3F" w14:textId="3FD4A103" w:rsidR="009D4BEA" w:rsidRDefault="009D4BEA" w:rsidP="007C2256">
            <w:pPr>
              <w:rPr>
                <w:ins w:id="40" w:author="reaksa thieng" w:date="2023-04-08T16:05:00Z"/>
                <w:rFonts w:ascii="Khmer OS Siemreap" w:hAnsi="Khmer OS Siemreap" w:cs="Khmer OS Siemreap" w:hint="cs"/>
                <w:sz w:val="28"/>
                <w:szCs w:val="28"/>
              </w:rPr>
            </w:pPr>
            <w:ins w:id="41" w:author="reaksa thieng" w:date="2023-04-08T16:06:00Z"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lastRenderedPageBreak/>
                <w:t>1</w:t>
              </w:r>
              <w:r>
                <w:rPr>
                  <w:rFonts w:ascii="Khmer OS Siemreap" w:hAnsi="Khmer OS Siemreap" w:cs="Khmer OS Siemreap"/>
                  <w:sz w:val="28"/>
                  <w:szCs w:val="28"/>
                </w:rPr>
                <w:t>4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. ថ្ងៃទី​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…….. 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 ខែ​​​​            ​​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>ឆ្នាំ                ចំនួន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……</w:t>
              </w:r>
            </w:ins>
          </w:p>
        </w:tc>
      </w:tr>
      <w:tr w:rsidR="009D4BEA" w14:paraId="4A5CAABA" w14:textId="77777777" w:rsidTr="009D4BEA">
        <w:trPr>
          <w:ins w:id="42" w:author="reaksa thieng" w:date="2023-04-08T16:05:00Z"/>
        </w:trPr>
        <w:tc>
          <w:tcPr>
            <w:tcW w:w="9350" w:type="dxa"/>
          </w:tcPr>
          <w:p w14:paraId="0D6A8428" w14:textId="1D5F2626" w:rsidR="009D4BEA" w:rsidRDefault="009D4BEA" w:rsidP="007C2256">
            <w:pPr>
              <w:rPr>
                <w:ins w:id="43" w:author="reaksa thieng" w:date="2023-04-08T16:05:00Z"/>
                <w:rFonts w:ascii="Khmer OS Siemreap" w:hAnsi="Khmer OS Siemreap" w:cs="Khmer OS Siemreap" w:hint="cs"/>
                <w:sz w:val="28"/>
                <w:szCs w:val="28"/>
              </w:rPr>
            </w:pPr>
            <w:ins w:id="44" w:author="reaksa thieng" w:date="2023-04-08T16:05:00Z"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>15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. ថ្ងៃទី​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…….. 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 xml:space="preserve"> ខែ​​​​            ​​ 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 </w:t>
              </w:r>
              <w:r w:rsidRPr="007C2256">
                <w:rPr>
                  <w:rFonts w:ascii="Khmer OS Siemreap" w:hAnsi="Khmer OS Siemreap" w:cs="Khmer OS Siemreap" w:hint="cs"/>
                  <w:sz w:val="28"/>
                  <w:szCs w:val="28"/>
                  <w:cs/>
                </w:rPr>
                <w:t>ឆ្នាំ                ចំនួន</w:t>
              </w:r>
              <w:r w:rsidRPr="007C2256">
                <w:rPr>
                  <w:rFonts w:ascii="Khmer OS Siemreap" w:hAnsi="Khmer OS Siemreap" w:cs="Khmer OS Siemreap"/>
                  <w:sz w:val="28"/>
                  <w:szCs w:val="28"/>
                </w:rPr>
                <w:t xml:space="preserve"> ……</w:t>
              </w:r>
            </w:ins>
          </w:p>
        </w:tc>
      </w:tr>
    </w:tbl>
    <w:p w14:paraId="04223992" w14:textId="0028DD8E" w:rsidR="007C2256" w:rsidRPr="007C2256" w:rsidDel="009D4BEA" w:rsidRDefault="007C2256" w:rsidP="007C2256">
      <w:pPr>
        <w:rPr>
          <w:del w:id="45" w:author="reaksa thieng" w:date="2023-04-08T16:04:00Z"/>
          <w:rFonts w:ascii="Khmer OS Siemreap" w:hAnsi="Khmer OS Siemreap" w:cs="Khmer OS Siemreap"/>
          <w:sz w:val="28"/>
          <w:szCs w:val="28"/>
        </w:rPr>
      </w:pPr>
      <w:del w:id="46" w:author="reaksa thieng" w:date="2023-04-08T16:04:00Z">
        <w:r w:rsidRPr="007C2256" w:rsidDel="009D4BEA">
          <w:rPr>
            <w:rFonts w:ascii="Khmer OS Siemreap" w:hAnsi="Khmer OS Siemreap" w:cs="Khmer OS Siemreap" w:hint="cs"/>
            <w:sz w:val="28"/>
            <w:szCs w:val="28"/>
            <w:cs/>
          </w:rPr>
          <w:delText xml:space="preserve">1. ថ្ងៃទី​ </w:delText>
        </w:r>
        <w:r w:rsidRPr="007C2256" w:rsidDel="009D4BEA">
          <w:rPr>
            <w:rFonts w:ascii="Khmer OS Siemreap" w:hAnsi="Khmer OS Siemreap" w:cs="Khmer OS Siemreap"/>
            <w:sz w:val="28"/>
            <w:szCs w:val="28"/>
          </w:rPr>
          <w:delText xml:space="preserve">……..   </w:delText>
        </w:r>
        <w:r w:rsidRPr="007C2256" w:rsidDel="009D4BEA">
          <w:rPr>
            <w:rFonts w:ascii="Khmer OS Siemreap" w:hAnsi="Khmer OS Siemreap" w:cs="Khmer OS Siemreap" w:hint="cs"/>
            <w:sz w:val="28"/>
            <w:szCs w:val="28"/>
            <w:cs/>
          </w:rPr>
          <w:delText xml:space="preserve"> ខែ​​​​            ​​ </w:delText>
        </w:r>
        <w:r w:rsidRPr="007C2256" w:rsidDel="009D4BEA">
          <w:rPr>
            <w:rFonts w:ascii="Khmer OS Siemreap" w:hAnsi="Khmer OS Siemreap" w:cs="Khmer OS Siemreap"/>
            <w:sz w:val="28"/>
            <w:szCs w:val="28"/>
          </w:rPr>
          <w:delText xml:space="preserve">  </w:delText>
        </w:r>
        <w:r w:rsidRPr="007C2256" w:rsidDel="009D4BEA">
          <w:rPr>
            <w:rFonts w:ascii="Khmer OS Siemreap" w:hAnsi="Khmer OS Siemreap" w:cs="Khmer OS Siemreap" w:hint="cs"/>
            <w:sz w:val="28"/>
            <w:szCs w:val="28"/>
            <w:cs/>
          </w:rPr>
          <w:delText>ឆ្នាំ                ចំនួន</w:delText>
        </w:r>
        <w:r w:rsidRPr="007C2256" w:rsidDel="009D4BEA">
          <w:rPr>
            <w:rFonts w:ascii="Khmer OS Siemreap" w:hAnsi="Khmer OS Siemreap" w:cs="Khmer OS Siemreap"/>
            <w:sz w:val="28"/>
            <w:szCs w:val="28"/>
          </w:rPr>
          <w:delText xml:space="preserve"> ……</w:delText>
        </w:r>
      </w:del>
    </w:p>
    <w:p w14:paraId="4ABF4680" w14:textId="2DE282C4" w:rsidR="007C2256" w:rsidRPr="007C2256" w:rsidDel="009D4BEA" w:rsidRDefault="007C2256" w:rsidP="007C2256">
      <w:pPr>
        <w:rPr>
          <w:del w:id="47" w:author="reaksa thieng" w:date="2023-04-08T16:04:00Z"/>
          <w:rFonts w:ascii="Khmer OS Siemreap" w:hAnsi="Khmer OS Siemreap" w:cs="Khmer OS Siemreap"/>
          <w:sz w:val="28"/>
          <w:szCs w:val="28"/>
        </w:rPr>
      </w:pPr>
      <w:del w:id="48" w:author="reaksa thieng" w:date="2023-04-08T16:04:00Z">
        <w:r w:rsidRPr="007C2256" w:rsidDel="009D4BEA">
          <w:rPr>
            <w:rFonts w:ascii="Khmer OS Siemreap" w:hAnsi="Khmer OS Siemreap" w:cs="Khmer OS Siemreap"/>
            <w:sz w:val="28"/>
            <w:szCs w:val="28"/>
          </w:rPr>
          <w:delText>-</w:delText>
        </w:r>
      </w:del>
    </w:p>
    <w:p w14:paraId="63CDD88C" w14:textId="7AF29295" w:rsidR="007C2256" w:rsidRPr="007C2256" w:rsidDel="009D4BEA" w:rsidRDefault="007C2256" w:rsidP="007C2256">
      <w:pPr>
        <w:rPr>
          <w:del w:id="49" w:author="reaksa thieng" w:date="2023-04-08T16:04:00Z"/>
          <w:rFonts w:ascii="Khmer OS Siemreap" w:hAnsi="Khmer OS Siemreap" w:cs="Khmer OS Siemreap"/>
          <w:sz w:val="28"/>
          <w:szCs w:val="28"/>
        </w:rPr>
      </w:pPr>
      <w:del w:id="50" w:author="reaksa thieng" w:date="2023-04-08T16:04:00Z">
        <w:r w:rsidRPr="007C2256" w:rsidDel="009D4BEA">
          <w:rPr>
            <w:rFonts w:ascii="Khmer OS Siemreap" w:hAnsi="Khmer OS Siemreap" w:cs="Khmer OS Siemreap"/>
            <w:sz w:val="28"/>
            <w:szCs w:val="28"/>
          </w:rPr>
          <w:delText>-</w:delText>
        </w:r>
      </w:del>
    </w:p>
    <w:p w14:paraId="46F2C752" w14:textId="46EE4C59" w:rsidR="007C2256" w:rsidRPr="007C2256" w:rsidDel="00D76D4D" w:rsidRDefault="007C2256" w:rsidP="007C2256">
      <w:pPr>
        <w:rPr>
          <w:del w:id="51" w:author="reaksa thieng" w:date="2023-04-08T16:00:00Z"/>
          <w:rFonts w:ascii="Khmer OS Siemreap" w:hAnsi="Khmer OS Siemreap" w:cs="Khmer OS Siemreap"/>
          <w:sz w:val="28"/>
          <w:szCs w:val="28"/>
        </w:rPr>
      </w:pPr>
      <w:del w:id="52" w:author="reaksa thieng" w:date="2023-04-08T16:04:00Z">
        <w:r w:rsidRPr="007C2256" w:rsidDel="009D4BEA">
          <w:rPr>
            <w:rFonts w:ascii="Khmer OS Siemreap" w:hAnsi="Khmer OS Siemreap" w:cs="Khmer OS Siemreap"/>
            <w:sz w:val="28"/>
            <w:szCs w:val="28"/>
          </w:rPr>
          <w:delText>-</w:delText>
        </w:r>
      </w:del>
    </w:p>
    <w:p w14:paraId="173100AD" w14:textId="3EF3D3AA" w:rsidR="007C2256" w:rsidRPr="007C2256" w:rsidDel="009D4BEA" w:rsidRDefault="007C2256" w:rsidP="007C2256">
      <w:pPr>
        <w:rPr>
          <w:del w:id="53" w:author="reaksa thieng" w:date="2023-04-08T16:04:00Z"/>
          <w:rFonts w:ascii="Khmer OS Siemreap" w:hAnsi="Khmer OS Siemreap" w:cs="Khmer OS Siemreap"/>
          <w:sz w:val="28"/>
          <w:szCs w:val="28"/>
        </w:rPr>
      </w:pPr>
      <w:del w:id="54" w:author="reaksa thieng" w:date="2023-04-08T15:59:00Z">
        <w:r w:rsidRPr="007C2256" w:rsidDel="00D76D4D">
          <w:rPr>
            <w:rFonts w:ascii="Khmer OS Siemreap" w:hAnsi="Khmer OS Siemreap" w:cs="Khmer OS Siemreap"/>
            <w:sz w:val="28"/>
            <w:szCs w:val="28"/>
          </w:rPr>
          <w:delText>-</w:delText>
        </w:r>
      </w:del>
    </w:p>
    <w:p w14:paraId="476E2FED" w14:textId="69C5E3A8" w:rsidR="007C2256" w:rsidRPr="007C2256" w:rsidDel="009D4BEA" w:rsidRDefault="007C2256" w:rsidP="007C2256">
      <w:pPr>
        <w:rPr>
          <w:del w:id="55" w:author="reaksa thieng" w:date="2023-04-08T16:04:00Z"/>
          <w:rFonts w:ascii="Khmer OS Siemreap" w:hAnsi="Khmer OS Siemreap" w:cs="Khmer OS Siemreap"/>
          <w:sz w:val="28"/>
          <w:szCs w:val="28"/>
        </w:rPr>
      </w:pPr>
      <w:del w:id="56" w:author="reaksa thieng" w:date="2023-04-08T16:04:00Z">
        <w:r w:rsidRPr="007C2256" w:rsidDel="009D4BEA">
          <w:rPr>
            <w:rFonts w:ascii="Khmer OS Siemreap" w:hAnsi="Khmer OS Siemreap" w:cs="Khmer OS Siemreap"/>
            <w:sz w:val="28"/>
            <w:szCs w:val="28"/>
          </w:rPr>
          <w:delText>15</w:delText>
        </w:r>
        <w:r w:rsidRPr="007C2256" w:rsidDel="009D4BEA">
          <w:rPr>
            <w:rFonts w:ascii="Khmer OS Siemreap" w:hAnsi="Khmer OS Siemreap" w:cs="Khmer OS Siemreap" w:hint="cs"/>
            <w:sz w:val="28"/>
            <w:szCs w:val="28"/>
            <w:cs/>
          </w:rPr>
          <w:delText xml:space="preserve">. ថ្ងៃទី​ </w:delText>
        </w:r>
        <w:r w:rsidRPr="007C2256" w:rsidDel="009D4BEA">
          <w:rPr>
            <w:rFonts w:ascii="Khmer OS Siemreap" w:hAnsi="Khmer OS Siemreap" w:cs="Khmer OS Siemreap"/>
            <w:sz w:val="28"/>
            <w:szCs w:val="28"/>
          </w:rPr>
          <w:delText xml:space="preserve">……..   </w:delText>
        </w:r>
        <w:r w:rsidRPr="007C2256" w:rsidDel="009D4BEA">
          <w:rPr>
            <w:rFonts w:ascii="Khmer OS Siemreap" w:hAnsi="Khmer OS Siemreap" w:cs="Khmer OS Siemreap" w:hint="cs"/>
            <w:sz w:val="28"/>
            <w:szCs w:val="28"/>
            <w:cs/>
          </w:rPr>
          <w:delText xml:space="preserve"> ខែ​​​​            ​​ </w:delText>
        </w:r>
        <w:r w:rsidRPr="007C2256" w:rsidDel="009D4BEA">
          <w:rPr>
            <w:rFonts w:ascii="Khmer OS Siemreap" w:hAnsi="Khmer OS Siemreap" w:cs="Khmer OS Siemreap"/>
            <w:sz w:val="28"/>
            <w:szCs w:val="28"/>
          </w:rPr>
          <w:delText xml:space="preserve">  </w:delText>
        </w:r>
        <w:r w:rsidRPr="007C2256" w:rsidDel="009D4BEA">
          <w:rPr>
            <w:rFonts w:ascii="Khmer OS Siemreap" w:hAnsi="Khmer OS Siemreap" w:cs="Khmer OS Siemreap" w:hint="cs"/>
            <w:sz w:val="28"/>
            <w:szCs w:val="28"/>
            <w:cs/>
          </w:rPr>
          <w:delText>ឆ្នាំ                ចំនួន</w:delText>
        </w:r>
        <w:r w:rsidRPr="007C2256" w:rsidDel="009D4BEA">
          <w:rPr>
            <w:rFonts w:ascii="Khmer OS Siemreap" w:hAnsi="Khmer OS Siemreap" w:cs="Khmer OS Siemreap"/>
            <w:sz w:val="28"/>
            <w:szCs w:val="28"/>
          </w:rPr>
          <w:delText xml:space="preserve"> ……</w:delText>
        </w:r>
      </w:del>
    </w:p>
    <w:p w14:paraId="3B5982EA" w14:textId="77777777" w:rsidR="007C2256" w:rsidRDefault="007C2256" w:rsidP="007C2256">
      <w:pPr>
        <w:rPr>
          <w:rFonts w:ascii="Khmer OS Siemreap" w:hAnsi="Khmer OS Siemreap" w:cs="Khmer OS Siemreap"/>
          <w:sz w:val="28"/>
          <w:szCs w:val="28"/>
        </w:rPr>
      </w:pPr>
    </w:p>
    <w:p w14:paraId="4129B0D5" w14:textId="029AFD1D" w:rsidR="007C2256" w:rsidRDefault="007C2256" w:rsidP="007C2256">
      <w:pPr>
        <w:rPr>
          <w:rFonts w:ascii="Khmer OS Siemreap" w:hAnsi="Khmer OS Siemreap" w:cs="Khmer OS Siemreap"/>
          <w:sz w:val="28"/>
          <w:szCs w:val="28"/>
        </w:rPr>
      </w:pPr>
      <w:r>
        <w:rPr>
          <w:rFonts w:ascii="Khmer OS Siemreap" w:hAnsi="Khmer OS Siemreap" w:cs="Khmer OS Siemreap"/>
          <w:sz w:val="28"/>
          <w:szCs w:val="28"/>
        </w:rPr>
        <w:tab/>
      </w:r>
      <w:r>
        <w:rPr>
          <w:rFonts w:ascii="Khmer OS Siemreap" w:hAnsi="Khmer OS Siemreap" w:cs="Khmer OS Siemreap" w:hint="cs"/>
          <w:sz w:val="28"/>
          <w:szCs w:val="28"/>
          <w:cs/>
        </w:rPr>
        <w:t>ខ្ញុំបាទឈ្មោះ</w:t>
      </w:r>
      <w:r>
        <w:rPr>
          <w:rFonts w:ascii="Khmer OS Siemreap" w:hAnsi="Khmer OS Siemreap" w:cs="Khmer OS Siemreap"/>
          <w:sz w:val="28"/>
          <w:szCs w:val="28"/>
        </w:rPr>
        <w:t>……………….</w:t>
      </w:r>
      <w:r>
        <w:rPr>
          <w:rFonts w:ascii="Khmer OS Siemreap" w:hAnsi="Khmer OS Siemreap" w:cs="Khmer OS Siemreap" w:hint="cs"/>
          <w:sz w:val="28"/>
          <w:szCs w:val="28"/>
          <w:cs/>
        </w:rPr>
        <w:t>ភេទ</w:t>
      </w:r>
      <w:r>
        <w:rPr>
          <w:rFonts w:ascii="Khmer OS Siemreap" w:hAnsi="Khmer OS Siemreap" w:cs="Khmer OS Siemreap"/>
          <w:sz w:val="28"/>
          <w:szCs w:val="28"/>
        </w:rPr>
        <w:t>………</w:t>
      </w:r>
      <w:r>
        <w:rPr>
          <w:rFonts w:ascii="Khmer OS Siemreap" w:hAnsi="Khmer OS Siemreap" w:cs="Khmer OS Siemreap" w:hint="cs"/>
          <w:sz w:val="28"/>
          <w:szCs w:val="28"/>
          <w:cs/>
        </w:rPr>
        <w:t>អាយុ</w:t>
      </w:r>
      <w:r>
        <w:rPr>
          <w:rFonts w:ascii="Khmer OS Siemreap" w:hAnsi="Khmer OS Siemreap" w:cs="Khmer OS Siemreap"/>
          <w:sz w:val="28"/>
          <w:szCs w:val="28"/>
        </w:rPr>
        <w:t>….</w:t>
      </w:r>
      <w:r>
        <w:rPr>
          <w:rFonts w:ascii="Khmer OS Siemreap" w:hAnsi="Khmer OS Siemreap" w:cs="Khmer OS Siemreap" w:hint="cs"/>
          <w:sz w:val="28"/>
          <w:szCs w:val="28"/>
          <w:cs/>
        </w:rPr>
        <w:t>ឆ្នាំកាន់អត្តសញ្ញាណប័ណ្ណលេខ</w:t>
      </w:r>
      <w:r>
        <w:rPr>
          <w:rFonts w:ascii="Khmer OS Siemreap" w:hAnsi="Khmer OS Siemreap" w:cs="Khmer OS Siemreap"/>
          <w:sz w:val="28"/>
          <w:szCs w:val="28"/>
        </w:rPr>
        <w:t>…..</w:t>
      </w:r>
    </w:p>
    <w:p w14:paraId="34F31515" w14:textId="4D545607" w:rsidR="007C2256" w:rsidRDefault="007C2256" w:rsidP="007C2256">
      <w:pPr>
        <w:rPr>
          <w:ins w:id="57" w:author="reaksa thieng" w:date="2023-04-08T15:53:00Z"/>
          <w:rFonts w:ascii="Khmer OS Siemreap" w:hAnsi="Khmer OS Siemreap" w:cs="Khmer OS Siemreap"/>
          <w:sz w:val="28"/>
          <w:szCs w:val="28"/>
        </w:rPr>
      </w:pPr>
      <w:ins w:id="58" w:author="reaksa thieng" w:date="2023-04-08T15:52:00Z">
        <w:r>
          <w:rPr>
            <w:rFonts w:ascii="Khmer OS Siemreap" w:hAnsi="Khmer OS Siemreap" w:cs="Khmer OS Siemreap" w:hint="cs"/>
            <w:sz w:val="28"/>
            <w:szCs w:val="28"/>
            <w:cs/>
          </w:rPr>
          <w:t>ទទួលម៉ៅ</w:t>
        </w:r>
      </w:ins>
      <w:ins w:id="59" w:author="reaksa thieng" w:date="2023-04-08T15:53:00Z">
        <w:r>
          <w:rPr>
            <w:rFonts w:ascii="Khmer OS Siemreap" w:hAnsi="Khmer OS Siemreap" w:cs="Khmer OS Siemreap" w:hint="cs"/>
            <w:sz w:val="28"/>
            <w:szCs w:val="28"/>
            <w:cs/>
          </w:rPr>
          <w:t>ការចាក់ទីតាំង</w:t>
        </w:r>
        <w:r>
          <w:rPr>
            <w:rFonts w:ascii="Khmer OS Siemreap" w:hAnsi="Khmer OS Siemreap" w:cs="Khmer OS Siemreap"/>
            <w:sz w:val="28"/>
            <w:szCs w:val="28"/>
          </w:rPr>
          <w:t>………….</w:t>
        </w:r>
      </w:ins>
    </w:p>
    <w:p w14:paraId="0F022A90" w14:textId="71DE8A82" w:rsidR="007C2256" w:rsidRDefault="007C2256" w:rsidP="007C2256">
      <w:pPr>
        <w:rPr>
          <w:ins w:id="60" w:author="reaksa thieng" w:date="2023-04-08T15:58:00Z"/>
          <w:rFonts w:ascii="Khmer OS Siemreap" w:hAnsi="Khmer OS Siemreap" w:cs="Khmer OS Siemreap"/>
          <w:sz w:val="28"/>
          <w:szCs w:val="28"/>
        </w:rPr>
      </w:pPr>
      <w:ins w:id="61" w:author="reaksa thieng" w:date="2023-04-08T15:53:00Z">
        <w:r>
          <w:rPr>
            <w:rFonts w:ascii="Khmer OS Siemreap" w:hAnsi="Khmer OS Siemreap" w:cs="Khmer OS Siemreap" w:hint="cs"/>
            <w:sz w:val="28"/>
            <w:szCs w:val="28"/>
            <w:cs/>
          </w:rPr>
          <w:t>ចុះថ្ងៃទី</w:t>
        </w:r>
        <w:r>
          <w:rPr>
            <w:rFonts w:ascii="Khmer OS Siemreap" w:hAnsi="Khmer OS Siemreap" w:cs="Khmer OS Siemreap"/>
            <w:sz w:val="28"/>
            <w:szCs w:val="28"/>
          </w:rPr>
          <w:t>……</w:t>
        </w:r>
      </w:ins>
      <w:ins w:id="62" w:author="reaksa thieng" w:date="2023-04-08T15:54:00Z">
        <w:r>
          <w:rPr>
            <w:rFonts w:ascii="Khmer OS Siemreap" w:hAnsi="Khmer OS Siemreap" w:cs="Khmer OS Siemreap" w:hint="cs"/>
            <w:sz w:val="28"/>
            <w:szCs w:val="28"/>
            <w:cs/>
          </w:rPr>
          <w:t>ខែ</w:t>
        </w:r>
        <w:r>
          <w:rPr>
            <w:rFonts w:ascii="Khmer OS Siemreap" w:hAnsi="Khmer OS Siemreap" w:cs="Khmer OS Siemreap"/>
            <w:sz w:val="28"/>
            <w:szCs w:val="28"/>
          </w:rPr>
          <w:t>………</w:t>
        </w:r>
        <w:r>
          <w:rPr>
            <w:rFonts w:ascii="Khmer OS Siemreap" w:hAnsi="Khmer OS Siemreap" w:cs="Khmer OS Siemreap" w:hint="cs"/>
            <w:sz w:val="28"/>
            <w:szCs w:val="28"/>
            <w:cs/>
          </w:rPr>
          <w:t>ឆ្នាំ</w:t>
        </w:r>
        <w:r>
          <w:rPr>
            <w:rFonts w:ascii="Khmer OS Siemreap" w:hAnsi="Khmer OS Siemreap" w:cs="Khmer OS Siemreap"/>
            <w:sz w:val="28"/>
            <w:szCs w:val="28"/>
          </w:rPr>
          <w:t>……...</w:t>
        </w:r>
        <w:r>
          <w:rPr>
            <w:rFonts w:ascii="Khmer OS Siemreap" w:hAnsi="Khmer OS Siemreap" w:cs="Khmer OS Siemreap" w:hint="cs"/>
            <w:sz w:val="28"/>
            <w:szCs w:val="28"/>
            <w:cs/>
          </w:rPr>
          <w:t>ដឹកដីភ្នំមួយ</w:t>
        </w:r>
      </w:ins>
      <w:ins w:id="63" w:author="reaksa thieng" w:date="2023-04-08T15:55:00Z">
        <w:r>
          <w:rPr>
            <w:rFonts w:ascii="Khmer OS Siemreap" w:hAnsi="Khmer OS Siemreap" w:cs="Khmer OS Siemreap" w:hint="cs"/>
            <w:sz w:val="28"/>
            <w:szCs w:val="28"/>
            <w:cs/>
          </w:rPr>
          <w:t>ជើងក្នុងតំលៃ</w:t>
        </w:r>
        <w:r>
          <w:rPr>
            <w:rFonts w:ascii="Khmer OS Siemreap" w:hAnsi="Khmer OS Siemreap" w:cs="Khmer OS Siemreap"/>
            <w:sz w:val="28"/>
            <w:szCs w:val="28"/>
          </w:rPr>
          <w:t>………..</w:t>
        </w:r>
      </w:ins>
      <w:ins w:id="64" w:author="reaksa thieng" w:date="2023-04-08T15:56:00Z">
        <w:r w:rsidR="00D76D4D">
          <w:rPr>
            <w:rFonts w:ascii="Khmer OS Siemreap" w:hAnsi="Khmer OS Siemreap" w:cs="Khmer OS Siemreap" w:hint="cs"/>
            <w:sz w:val="28"/>
            <w:szCs w:val="28"/>
            <w:cs/>
          </w:rPr>
          <w:t xml:space="preserve">​ </w:t>
        </w:r>
      </w:ins>
      <w:ins w:id="65" w:author="reaksa thieng" w:date="2023-04-08T15:55:00Z">
        <w:r w:rsidR="00D76D4D">
          <w:rPr>
            <w:rFonts w:ascii="Khmer OS Siemreap" w:hAnsi="Khmer OS Siemreap" w:cs="Khmer OS Siemreap" w:hint="cs"/>
            <w:sz w:val="28"/>
            <w:szCs w:val="28"/>
            <w:cs/>
          </w:rPr>
          <w:t>និងស្នើរសុំបើកប្រាក់តាម</w:t>
        </w:r>
      </w:ins>
      <w:ins w:id="66" w:author="reaksa thieng" w:date="2023-04-08T15:56:00Z">
        <w:r w:rsidR="00D76D4D">
          <w:rPr>
            <w:rFonts w:ascii="Khmer OS Siemreap" w:hAnsi="Khmer OS Siemreap" w:cs="Khmer OS Siemreap" w:hint="cs"/>
            <w:sz w:val="28"/>
            <w:szCs w:val="28"/>
            <w:cs/>
          </w:rPr>
          <w:t>ជើងដែលបានដឹក ។ ស្នើរសុំ</w:t>
        </w:r>
      </w:ins>
      <w:ins w:id="67" w:author="reaksa thieng" w:date="2023-04-08T15:57:00Z">
        <w:r w:rsidR="00D76D4D">
          <w:rPr>
            <w:rFonts w:ascii="Khmer OS Siemreap" w:hAnsi="Khmer OS Siemreap" w:cs="Khmer OS Siemreap" w:hint="cs"/>
            <w:sz w:val="28"/>
            <w:szCs w:val="28"/>
            <w:cs/>
          </w:rPr>
          <w:t>បើកប្រាក់ចំនួនឡាន</w:t>
        </w:r>
        <w:r w:rsidR="00D76D4D">
          <w:rPr>
            <w:rFonts w:ascii="Khmer OS Siemreap" w:hAnsi="Khmer OS Siemreap" w:cs="Khmer OS Siemreap"/>
            <w:sz w:val="28"/>
            <w:szCs w:val="28"/>
          </w:rPr>
          <w:t>……..</w:t>
        </w:r>
        <w:r w:rsidR="00D76D4D">
          <w:rPr>
            <w:rFonts w:ascii="Khmer OS Siemreap" w:hAnsi="Khmer OS Siemreap" w:cs="Khmer OS Siemreap" w:hint="cs"/>
            <w:sz w:val="28"/>
            <w:szCs w:val="28"/>
            <w:cs/>
          </w:rPr>
          <w:t>ជើងចាប់ពីថ្ងៃទី</w:t>
        </w:r>
        <w:r w:rsidR="00D76D4D">
          <w:rPr>
            <w:rFonts w:ascii="Khmer OS Siemreap" w:hAnsi="Khmer OS Siemreap" w:cs="Khmer OS Siemreap"/>
            <w:sz w:val="28"/>
            <w:szCs w:val="28"/>
          </w:rPr>
          <w:t>…</w:t>
        </w:r>
      </w:ins>
      <w:ins w:id="68" w:author="reaksa thieng" w:date="2023-04-08T15:58:00Z">
        <w:r w:rsidR="00D76D4D">
          <w:rPr>
            <w:rFonts w:ascii="Khmer OS Siemreap" w:hAnsi="Khmer OS Siemreap" w:cs="Khmer OS Siemreap"/>
            <w:sz w:val="28"/>
            <w:szCs w:val="28"/>
          </w:rPr>
          <w:t>…..</w:t>
        </w:r>
        <w:r w:rsidR="00D76D4D">
          <w:rPr>
            <w:rFonts w:ascii="Khmer OS Siemreap" w:hAnsi="Khmer OS Siemreap" w:cs="Khmer OS Siemreap" w:hint="cs"/>
            <w:sz w:val="28"/>
            <w:szCs w:val="28"/>
            <w:cs/>
          </w:rPr>
          <w:t>រហូតដល់ថ្ងៃ</w:t>
        </w:r>
        <w:r w:rsidR="00D76D4D">
          <w:rPr>
            <w:rFonts w:ascii="Khmer OS Siemreap" w:hAnsi="Khmer OS Siemreap" w:cs="Khmer OS Siemreap"/>
            <w:sz w:val="28"/>
            <w:szCs w:val="28"/>
          </w:rPr>
          <w:t xml:space="preserve">………… </w:t>
        </w:r>
        <w:r w:rsidR="00D76D4D">
          <w:rPr>
            <w:rFonts w:ascii="Khmer OS Siemreap" w:hAnsi="Khmer OS Siemreap" w:cs="Khmer OS Siemreap" w:hint="cs"/>
            <w:sz w:val="28"/>
            <w:szCs w:val="28"/>
            <w:cs/>
          </w:rPr>
          <w:t>។</w:t>
        </w:r>
      </w:ins>
    </w:p>
    <w:p w14:paraId="1FCA7567" w14:textId="728A007A" w:rsidR="00D76D4D" w:rsidRDefault="00D76D4D" w:rsidP="007C2256">
      <w:pPr>
        <w:rPr>
          <w:ins w:id="69" w:author="reaksa thieng" w:date="2023-04-08T15:59:00Z"/>
          <w:rFonts w:ascii="Khmer OS Siemreap" w:hAnsi="Khmer OS Siemreap" w:cs="Khmer OS Siemreap"/>
          <w:sz w:val="28"/>
          <w:szCs w:val="28"/>
        </w:rPr>
      </w:pPr>
      <w:ins w:id="70" w:author="reaksa thieng" w:date="2023-04-08T15:58:00Z">
        <w:r>
          <w:rPr>
            <w:rFonts w:ascii="Khmer OS Siemreap" w:hAnsi="Khmer OS Siemreap" w:cs="Khmer OS Siemreap"/>
            <w:sz w:val="28"/>
            <w:szCs w:val="28"/>
            <w:cs/>
          </w:rPr>
          <w:tab/>
        </w:r>
      </w:ins>
      <w:ins w:id="71" w:author="reaksa thieng" w:date="2023-04-08T15:59:00Z">
        <w:r>
          <w:rPr>
            <w:rFonts w:ascii="Khmer OS Siemreap" w:hAnsi="Khmer OS Siemreap" w:cs="Khmer OS Siemreap" w:hint="cs"/>
            <w:sz w:val="28"/>
            <w:szCs w:val="28"/>
            <w:cs/>
          </w:rPr>
          <w:t>សរុបលុយដែលត្រូវបើក ដីភ្នំ</w:t>
        </w:r>
        <w:r>
          <w:rPr>
            <w:rFonts w:ascii="Khmer OS Siemreap" w:hAnsi="Khmer OS Siemreap" w:cs="Khmer OS Siemreap"/>
            <w:sz w:val="28"/>
            <w:szCs w:val="28"/>
          </w:rPr>
          <w:t xml:space="preserve"> ……..</w:t>
        </w:r>
      </w:ins>
    </w:p>
    <w:p w14:paraId="248DDDB5" w14:textId="551CAFF2" w:rsidR="00D76D4D" w:rsidRDefault="00D76D4D" w:rsidP="007C2256">
      <w:pPr>
        <w:rPr>
          <w:ins w:id="72" w:author="reaksa thieng" w:date="2023-04-08T15:56:00Z"/>
          <w:rFonts w:ascii="Khmer OS Siemreap" w:hAnsi="Khmer OS Siemreap" w:cs="Khmer OS Siemreap"/>
          <w:sz w:val="28"/>
          <w:szCs w:val="28"/>
          <w:cs/>
        </w:rPr>
      </w:pPr>
      <w:ins w:id="73" w:author="reaksa thieng" w:date="2023-04-08T16:00:00Z">
        <w:r>
          <w:rPr>
            <w:rFonts w:ascii="Khmer OS Siemreap" w:hAnsi="Khmer OS Siemreap" w:cs="Khmer OS Siemreap"/>
            <w:sz w:val="28"/>
            <w:szCs w:val="28"/>
          </w:rPr>
          <w:tab/>
        </w:r>
        <w:r>
          <w:rPr>
            <w:rFonts w:ascii="Khmer OS Siemreap" w:hAnsi="Khmer OS Siemreap" w:cs="Khmer OS Siemreap"/>
            <w:sz w:val="28"/>
            <w:szCs w:val="28"/>
          </w:rPr>
          <w:tab/>
        </w:r>
        <w:r>
          <w:rPr>
            <w:rFonts w:ascii="Khmer OS Siemreap" w:hAnsi="Khmer OS Siemreap" w:cs="Khmer OS Siemreap"/>
            <w:sz w:val="28"/>
            <w:szCs w:val="28"/>
          </w:rPr>
          <w:tab/>
        </w:r>
        <w:r>
          <w:rPr>
            <w:rFonts w:ascii="Khmer OS Siemreap" w:hAnsi="Khmer OS Siemreap" w:cs="Khmer OS Siemreap"/>
            <w:sz w:val="28"/>
            <w:szCs w:val="28"/>
          </w:rPr>
          <w:tab/>
          <w:t xml:space="preserve">      </w:t>
        </w:r>
        <w:r>
          <w:rPr>
            <w:rFonts w:ascii="Khmer OS Siemreap" w:hAnsi="Khmer OS Siemreap" w:cs="Khmer OS Siemreap" w:hint="cs"/>
            <w:sz w:val="28"/>
            <w:szCs w:val="28"/>
            <w:cs/>
          </w:rPr>
          <w:t>ដីបង្វិល​</w:t>
        </w:r>
        <w:r>
          <w:rPr>
            <w:rFonts w:ascii="Khmer OS Siemreap" w:hAnsi="Khmer OS Siemreap" w:cs="Khmer OS Siemreap"/>
            <w:sz w:val="28"/>
            <w:szCs w:val="28"/>
          </w:rPr>
          <w:t xml:space="preserve"> ………</w:t>
        </w:r>
      </w:ins>
    </w:p>
    <w:p w14:paraId="6FF62642" w14:textId="77777777" w:rsidR="00D76D4D" w:rsidRDefault="00D76D4D" w:rsidP="007C2256">
      <w:pPr>
        <w:rPr>
          <w:ins w:id="74" w:author="reaksa thieng" w:date="2023-04-08T15:56:00Z"/>
          <w:rFonts w:ascii="Khmer OS Siemreap" w:hAnsi="Khmer OS Siemreap" w:cs="Khmer OS Siemreap"/>
          <w:sz w:val="28"/>
          <w:szCs w:val="28"/>
        </w:rPr>
      </w:pPr>
    </w:p>
    <w:p w14:paraId="6C32B9F4" w14:textId="77777777" w:rsidR="00D76D4D" w:rsidRPr="007C2256" w:rsidRDefault="00D76D4D" w:rsidP="007C2256">
      <w:pPr>
        <w:rPr>
          <w:rFonts w:ascii="Khmer OS Siemreap" w:hAnsi="Khmer OS Siemreap" w:cs="Khmer OS Siemreap"/>
          <w:sz w:val="28"/>
          <w:szCs w:val="28"/>
          <w:cs/>
        </w:rPr>
      </w:pPr>
    </w:p>
    <w:p w14:paraId="67CDD5C3" w14:textId="77777777" w:rsidR="007C2256" w:rsidRPr="007C2256" w:rsidRDefault="007C2256" w:rsidP="007C2256">
      <w:pPr>
        <w:rPr>
          <w:rFonts w:ascii="Khmer OS Siemreap" w:hAnsi="Khmer OS Siemreap" w:cs="Khmer OS Siemreap"/>
          <w:sz w:val="32"/>
          <w:szCs w:val="32"/>
        </w:rPr>
      </w:pPr>
    </w:p>
    <w:p w14:paraId="68315D6B" w14:textId="77777777" w:rsidR="007C2256" w:rsidRPr="007C2256" w:rsidRDefault="007C2256" w:rsidP="007C2256">
      <w:pPr>
        <w:rPr>
          <w:rFonts w:ascii="Khmer OS Siemreap" w:hAnsi="Khmer OS Siemreap" w:cs="Khmer OS Siemreap"/>
          <w:sz w:val="32"/>
          <w:szCs w:val="32"/>
        </w:rPr>
      </w:pPr>
    </w:p>
    <w:p w14:paraId="1781E061" w14:textId="77777777" w:rsidR="007C2256" w:rsidRPr="00C66D30" w:rsidRDefault="007C2256" w:rsidP="00C66D30">
      <w:pPr>
        <w:rPr>
          <w:rFonts w:ascii="Khmer OS Siemreap" w:hAnsi="Khmer OS Siemreap" w:cs="Khmer OS Siemreap"/>
          <w:sz w:val="32"/>
          <w:szCs w:val="32"/>
        </w:rPr>
      </w:pPr>
    </w:p>
    <w:sectPr w:rsidR="007C2256" w:rsidRPr="00C6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95053"/>
    <w:multiLevelType w:val="hybridMultilevel"/>
    <w:tmpl w:val="23BE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0297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aksa thieng">
    <w15:presenceInfo w15:providerId="Windows Live" w15:userId="a23a48a9433940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30"/>
    <w:rsid w:val="0033160D"/>
    <w:rsid w:val="007C2256"/>
    <w:rsid w:val="009D4BEA"/>
    <w:rsid w:val="00C66D30"/>
    <w:rsid w:val="00D7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4F02"/>
  <w15:chartTrackingRefBased/>
  <w15:docId w15:val="{19EAE855-2772-4BAF-9A58-0A74BF3A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256"/>
    <w:pPr>
      <w:ind w:left="720"/>
      <w:contextualSpacing/>
    </w:pPr>
  </w:style>
  <w:style w:type="paragraph" w:styleId="Revision">
    <w:name w:val="Revision"/>
    <w:hidden/>
    <w:uiPriority w:val="99"/>
    <w:semiHidden/>
    <w:rsid w:val="007C2256"/>
    <w:pPr>
      <w:spacing w:after="0" w:line="240" w:lineRule="auto"/>
    </w:pPr>
    <w:rPr>
      <w:rFonts w:cs="Arial Unicode MS"/>
    </w:rPr>
  </w:style>
  <w:style w:type="table" w:styleId="TableGrid">
    <w:name w:val="Table Grid"/>
    <w:basedOn w:val="TableNormal"/>
    <w:uiPriority w:val="39"/>
    <w:rsid w:val="009D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reaksa thieng</dc:creator>
  <cp:keywords/>
  <dc:description/>
  <cp:lastModifiedBy>reaksa thieng</cp:lastModifiedBy>
  <cp:revision>2</cp:revision>
  <dcterms:created xsi:type="dcterms:W3CDTF">2023-04-08T08:35:00Z</dcterms:created>
  <dcterms:modified xsi:type="dcterms:W3CDTF">2023-04-08T09:06:00Z</dcterms:modified>
</cp:coreProperties>
</file>